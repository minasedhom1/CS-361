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58169" cy="74075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CS361: Assignment 1: Environment Setup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your development environment. In addition to an IDE or code editor (choose any you prefer), start a GitHub repository and choose a task management system.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each item below by replacing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highlighted text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Usability note</w:t>
      </w:r>
      <w:r w:rsidDel="00000000" w:rsidR="00000000" w:rsidRPr="00000000">
        <w:rPr>
          <w:sz w:val="24"/>
          <w:szCs w:val="24"/>
          <w:rtl w:val="0"/>
        </w:rPr>
        <w:t xml:space="preserve">: double-click the text to select 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tabs>
          <w:tab w:val="left" w:pos="706"/>
        </w:tabs>
        <w:ind w:left="705" w:hanging="298"/>
        <w:rPr/>
      </w:pPr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705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GitHub account if you don’t already have one, create a Git repository hosted on GitHub. Make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test commit should show up on GitHub.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97" w:line="240" w:lineRule="auto"/>
        <w:ind w:left="1220" w:right="0" w:hanging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GitHub username?</w:t>
      </w:r>
    </w:p>
    <w:tbl>
      <w:tblPr>
        <w:tblStyle w:val="Table1"/>
        <w:tblW w:w="8410.0" w:type="dxa"/>
        <w:jc w:val="left"/>
        <w:tblInd w:w="1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0"/>
        <w:tblGridChange w:id="0">
          <w:tblGrid>
            <w:gridCol w:w="8410"/>
          </w:tblGrid>
        </w:tblGridChange>
      </w:tblGrid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9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13" w:line="240" w:lineRule="auto"/>
        <w:ind w:left="1220" w:right="0" w:hanging="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screenshot of your test commit.</w:t>
      </w:r>
    </w:p>
    <w:tbl>
      <w:tblPr>
        <w:tblStyle w:val="Table2"/>
        <w:tblW w:w="8410.0" w:type="dxa"/>
        <w:jc w:val="left"/>
        <w:tblInd w:w="1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0"/>
        <w:tblGridChange w:id="0">
          <w:tblGrid>
            <w:gridCol w:w="8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pos="1221"/>
        </w:tabs>
        <w:spacing w:before="11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  <w:tabs>
          <w:tab w:val="left" w:pos="706"/>
        </w:tabs>
        <w:spacing w:before="212" w:lineRule="auto"/>
        <w:ind w:left="705" w:hanging="298"/>
        <w:rPr/>
      </w:pPr>
      <w:r w:rsidDel="00000000" w:rsidR="00000000" w:rsidRPr="00000000">
        <w:rPr>
          <w:rtl w:val="0"/>
        </w:rPr>
        <w:t xml:space="preserve">Spike: Task Management Systems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2.00000000000003" w:lineRule="auto"/>
        <w:ind w:left="697" w:right="128" w:firstLine="7.0000000000000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your portfolio project, you will be using a task management system to keep track of development tasks. Spike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management systems you could use. A spike is a quick, directed effort focused on getting a question answered (e.g., researching the pros and cons of different technologies or strategies so that you can make an informed decision). Examples of task management systems you could spike: Trello, Jira, Asana.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for the task management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94" w:line="240" w:lineRule="auto"/>
        <w:ind w:left="1220" w:right="0" w:hanging="2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tier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40" w:lineRule="auto"/>
        <w:ind w:left="1220" w:right="0" w:hanging="2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Cross-platform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52.00000000000003" w:lineRule="auto"/>
        <w:ind w:left="1220" w:right="128" w:hanging="2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collaboration, task definition/deletion/updating, task priorities, task due dates, assigning people to tasks, setting task status, and organizing tasks into different columns.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52.00000000000003" w:lineRule="auto"/>
        <w:ind w:left="705" w:right="128" w:hanging="7.9999999999999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 a spike, you need to not only research the task management systems, you need to (1) try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them, (2)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 based on specific criteria, (3)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them, and (4)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to use.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97" w:line="240" w:lineRule="auto"/>
        <w:ind w:left="1220" w:right="0" w:hanging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task management systems did you spike?</w:t>
      </w:r>
      <w:r w:rsidDel="00000000" w:rsidR="00000000" w:rsidRPr="00000000">
        <w:rPr>
          <w:rtl w:val="0"/>
        </w:rPr>
      </w:r>
    </w:p>
    <w:tbl>
      <w:tblPr>
        <w:tblStyle w:val="Table3"/>
        <w:tblW w:w="842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2"/>
        </w:numPr>
        <w:tabs>
          <w:tab w:val="left" w:pos="1221"/>
        </w:tabs>
        <w:spacing w:before="225" w:line="252.00000000000003" w:lineRule="auto"/>
        <w:ind w:left="1213" w:right="157" w:hanging="402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Try </w:t>
      </w:r>
      <w:r w:rsidDel="00000000" w:rsidR="00000000" w:rsidRPr="00000000">
        <w:rPr>
          <w:sz w:val="24"/>
          <w:szCs w:val="24"/>
          <w:rtl w:val="0"/>
        </w:rPr>
        <w:t xml:space="preserve">each system. Create a task then update it, assign it, delete it, etc.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 </w:t>
      </w:r>
      <w:r w:rsidDel="00000000" w:rsidR="00000000" w:rsidRPr="00000000">
        <w:rPr>
          <w:sz w:val="24"/>
          <w:szCs w:val="24"/>
          <w:rtl w:val="0"/>
        </w:rPr>
        <w:t xml:space="preserve">your task in each system and </w:t>
      </w:r>
      <w:sdt>
        <w:sdtPr>
          <w:tag w:val="goog_rdk_0"/>
        </w:sdtPr>
        <w:sdtContent>
          <w:ins w:author="Larissa Letaw" w:id="0" w:date="2022-03-29T03:16:02Z">
            <w:r w:rsidDel="00000000" w:rsidR="00000000" w:rsidRPr="00000000">
              <w:rPr>
                <w:sz w:val="24"/>
                <w:szCs w:val="24"/>
                <w:rtl w:val="0"/>
              </w:rPr>
              <w:t xml:space="preserve">paste below</w:t>
            </w:r>
          </w:ins>
        </w:sdtContent>
      </w:sdt>
      <w:sdt>
        <w:sdtPr>
          <w:tag w:val="goog_rdk_1"/>
        </w:sdtPr>
        <w:sdtContent>
          <w:del w:author="Larissa Letaw" w:id="0" w:date="2022-03-29T03:16:02Z">
            <w:r w:rsidDel="00000000" w:rsidR="00000000" w:rsidRPr="00000000">
              <w:rPr>
                <w:sz w:val="24"/>
                <w:szCs w:val="24"/>
                <w:rtl w:val="0"/>
              </w:rPr>
              <w:delText xml:space="preserve">include the screenshots in your submission</w:delText>
            </w:r>
          </w:del>
        </w:sdtContent>
      </w:sdt>
      <w:r w:rsidDel="00000000" w:rsidR="00000000" w:rsidRPr="00000000">
        <w:rPr>
          <w:sz w:val="24"/>
          <w:szCs w:val="24"/>
          <w:rtl w:val="0"/>
        </w:rPr>
        <w:t xml:space="preserve">. Name the tasks </w:t>
      </w:r>
      <w:r w:rsidDel="00000000" w:rsidR="00000000" w:rsidRPr="00000000">
        <w:rPr>
          <w:b w:val="1"/>
          <w:sz w:val="24"/>
          <w:szCs w:val="24"/>
          <w:rtl w:val="0"/>
        </w:rPr>
        <w:t xml:space="preserve">"CS361 Test Task"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4"/>
        <w:tblW w:w="842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1"/>
          <w:numId w:val="2"/>
        </w:numPr>
        <w:tabs>
          <w:tab w:val="left" w:pos="1221"/>
        </w:tabs>
        <w:spacing w:before="97" w:lineRule="auto"/>
        <w:ind w:left="1220" w:hanging="384.00000000000006"/>
        <w:jc w:val="both"/>
      </w:pPr>
      <w:r w:rsidDel="00000000" w:rsidR="00000000" w:rsidRPr="00000000">
        <w:rPr>
          <w:sz w:val="24"/>
          <w:szCs w:val="24"/>
          <w:rtl w:val="0"/>
        </w:rPr>
        <w:t xml:space="preserve">For each,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evaluate </w:t>
      </w:r>
      <w:r w:rsidDel="00000000" w:rsidR="00000000" w:rsidRPr="00000000">
        <w:rPr>
          <w:sz w:val="24"/>
          <w:szCs w:val="24"/>
          <w:rtl w:val="0"/>
        </w:rPr>
        <w:t xml:space="preserve">against at least these criteria: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tabs>
          <w:tab w:val="left" w:pos="1659"/>
        </w:tabs>
        <w:spacing w:before="113" w:line="252.00000000000003" w:lineRule="auto"/>
        <w:ind w:left="1651" w:right="157" w:hanging="24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Ease of use</w:t>
      </w:r>
      <w:r w:rsidDel="00000000" w:rsidR="00000000" w:rsidRPr="00000000">
        <w:rPr>
          <w:sz w:val="24"/>
          <w:szCs w:val="24"/>
          <w:rtl w:val="0"/>
        </w:rPr>
        <w:t xml:space="preserve">. Ex: Is it intuitive to learn? Easy to remember how to use it? Do you find yourself making lots of errors trying to use it? Are there tutorials and documentation? (1+ sentence)</w:t>
      </w:r>
    </w:p>
    <w:tbl>
      <w:tblPr>
        <w:tblStyle w:val="Table5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1659"/>
        </w:tabs>
        <w:spacing w:before="113" w:line="252.00000000000003" w:lineRule="auto"/>
        <w:ind w:left="1651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tabs>
          <w:tab w:val="left" w:pos="1659"/>
        </w:tabs>
        <w:spacing w:before="47" w:lineRule="auto"/>
        <w:ind w:left="1658" w:hanging="316.9999999999999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Speed / responsiveness</w:t>
      </w:r>
      <w:r w:rsidDel="00000000" w:rsidR="00000000" w:rsidRPr="00000000">
        <w:rPr>
          <w:sz w:val="24"/>
          <w:szCs w:val="24"/>
          <w:rtl w:val="0"/>
        </w:rPr>
        <w:t xml:space="preserve">. Ex: Does it take an annoyingly long time to log in</w:t>
      </w:r>
    </w:p>
    <w:p w:rsidR="00000000" w:rsidDel="00000000" w:rsidP="00000000" w:rsidRDefault="00000000" w:rsidRPr="00000000" w14:paraId="0000003A">
      <w:pPr>
        <w:spacing w:before="13" w:lineRule="auto"/>
        <w:ind w:left="162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load / create new projects / etc. or is it peppy? (1+ sentence)</w:t>
      </w:r>
    </w:p>
    <w:tbl>
      <w:tblPr>
        <w:tblStyle w:val="Table6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43">
      <w:pPr>
        <w:spacing w:before="13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tabs>
          <w:tab w:val="left" w:pos="1659"/>
        </w:tabs>
        <w:spacing w:before="63" w:line="252.00000000000003" w:lineRule="auto"/>
        <w:ind w:left="1658" w:right="153" w:hanging="385.99999999999994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set</w:t>
      </w:r>
      <w:r w:rsidDel="00000000" w:rsidR="00000000" w:rsidRPr="00000000">
        <w:rPr>
          <w:sz w:val="24"/>
          <w:szCs w:val="24"/>
          <w:rtl w:val="0"/>
        </w:rPr>
        <w:t xml:space="preserve">. Ex: Besides the required features, does the system have other features you are likely to need? (1+ sentence)</w:t>
      </w:r>
    </w:p>
    <w:tbl>
      <w:tblPr>
        <w:tblStyle w:val="Table7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1659"/>
        </w:tabs>
        <w:spacing w:before="63" w:line="252.00000000000003" w:lineRule="auto"/>
        <w:ind w:left="0" w:right="15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tabs>
          <w:tab w:val="left" w:pos="1659"/>
        </w:tabs>
        <w:spacing w:before="48" w:line="252.00000000000003" w:lineRule="auto"/>
        <w:ind w:left="1658" w:right="118" w:hanging="355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Relevance / popularity</w:t>
      </w:r>
      <w:r w:rsidDel="00000000" w:rsidR="00000000" w:rsidRPr="00000000">
        <w:rPr>
          <w:sz w:val="24"/>
          <w:szCs w:val="24"/>
          <w:rtl w:val="0"/>
        </w:rPr>
        <w:t xml:space="preserve">. Ex: Is it likely you will ever see the task manage- ment system again after the course? (1+ sentence)</w:t>
      </w:r>
    </w:p>
    <w:tbl>
      <w:tblPr>
        <w:tblStyle w:val="Table8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57">
      <w:pPr>
        <w:tabs>
          <w:tab w:val="left" w:pos="1659"/>
        </w:tabs>
        <w:spacing w:before="48" w:line="252.00000000000003" w:lineRule="auto"/>
        <w:ind w:left="0" w:right="11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tabs>
          <w:tab w:val="left" w:pos="1221"/>
        </w:tabs>
        <w:spacing w:before="98" w:line="252.00000000000003" w:lineRule="auto"/>
        <w:ind w:left="1210" w:right="157" w:hanging="413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</w:t>
      </w:r>
      <w:r w:rsidDel="00000000" w:rsidR="00000000" w:rsidRPr="00000000">
        <w:rPr>
          <w:sz w:val="24"/>
          <w:szCs w:val="24"/>
          <w:rtl w:val="0"/>
        </w:rPr>
        <w:t xml:space="preserve">the systems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ranking </w:t>
      </w:r>
      <w:r w:rsidDel="00000000" w:rsidR="00000000" w:rsidRPr="00000000">
        <w:rPr>
          <w:sz w:val="24"/>
          <w:szCs w:val="24"/>
          <w:rtl w:val="0"/>
        </w:rPr>
        <w:t xml:space="preserve">them based on the criteria above. Best to worst for each criterion. List or table format.</w:t>
      </w:r>
    </w:p>
    <w:p w:rsidR="00000000" w:rsidDel="00000000" w:rsidP="00000000" w:rsidRDefault="00000000" w:rsidRPr="00000000" w14:paraId="00000059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15.0" w:type="dxa"/>
        <w:jc w:val="left"/>
        <w:tblInd w:w="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80"/>
        <w:gridCol w:w="1680"/>
        <w:gridCol w:w="1680"/>
        <w:gridCol w:w="1680"/>
        <w:tblGridChange w:id="0">
          <w:tblGrid>
            <w:gridCol w:w="1695"/>
            <w:gridCol w:w="1680"/>
            <w:gridCol w:w="1680"/>
            <w:gridCol w:w="168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 / 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Relevance / popularity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tabs>
          <w:tab w:val="left" w:pos="1221"/>
        </w:tabs>
        <w:spacing w:before="98" w:line="252.00000000000003" w:lineRule="auto"/>
        <w:ind w:left="1220" w:right="157" w:hanging="395.99999999999994"/>
        <w:jc w:val="both"/>
      </w:pPr>
      <w:r w:rsidDel="00000000" w:rsidR="00000000" w:rsidRPr="00000000">
        <w:rPr>
          <w:sz w:val="24"/>
          <w:szCs w:val="24"/>
          <w:rtl w:val="0"/>
        </w:rPr>
        <w:t xml:space="preserve">Which system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highest ranked?</w:t>
      </w:r>
      <w:r w:rsidDel="00000000" w:rsidR="00000000" w:rsidRPr="00000000">
        <w:rPr>
          <w:rtl w:val="0"/>
        </w:rPr>
      </w:r>
    </w:p>
    <w:tbl>
      <w:tblPr>
        <w:tblStyle w:val="Table10"/>
        <w:tblW w:w="842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71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firstLine="1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 Submission</w:t>
      </w:r>
    </w:p>
    <w:p w:rsidR="00000000" w:rsidDel="00000000" w:rsidP="00000000" w:rsidRDefault="00000000" w:rsidRPr="00000000" w14:paraId="00000074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 or Word format via Canvas.</w:t>
      </w:r>
    </w:p>
    <w:p w:rsidR="00000000" w:rsidDel="00000000" w:rsidP="00000000" w:rsidRDefault="00000000" w:rsidRPr="00000000" w14:paraId="00000075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77">
      <w:pPr>
        <w:spacing w:before="158" w:line="252.0000000000000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responsible for satisfying all criteria listed in the Canvas rubric for this assignment. You will be able to revise this assignment if you miss points.</w:t>
      </w:r>
    </w:p>
    <w:p w:rsidR="00000000" w:rsidDel="00000000" w:rsidP="00000000" w:rsidRDefault="00000000" w:rsidRPr="00000000" w14:paraId="00000078">
      <w:pPr>
        <w:spacing w:before="9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ind w:left="0" w:firstLine="0"/>
        <w:rPr/>
      </w:pPr>
      <w:bookmarkStart w:colFirst="0" w:colLast="0" w:name="_heading=h.dtwnupq5vdvw" w:id="0"/>
      <w:bookmarkEnd w:id="0"/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7A">
      <w:pPr>
        <w:spacing w:before="159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ask via Ed so that others can benefit from the answers.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460" w:left="1320" w:right="12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220" w:hanging="263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062" w:hanging="263.0000000000002"/>
      </w:pPr>
      <w:rPr/>
    </w:lvl>
    <w:lvl w:ilvl="2">
      <w:start w:val="0"/>
      <w:numFmt w:val="bullet"/>
      <w:lvlText w:val="•"/>
      <w:lvlJc w:val="left"/>
      <w:pPr>
        <w:ind w:left="2904" w:hanging="263.00000000000045"/>
      </w:pPr>
      <w:rPr/>
    </w:lvl>
    <w:lvl w:ilvl="3">
      <w:start w:val="0"/>
      <w:numFmt w:val="bullet"/>
      <w:lvlText w:val="•"/>
      <w:lvlJc w:val="left"/>
      <w:pPr>
        <w:ind w:left="3746" w:hanging="263"/>
      </w:pPr>
      <w:rPr/>
    </w:lvl>
    <w:lvl w:ilvl="4">
      <w:start w:val="0"/>
      <w:numFmt w:val="bullet"/>
      <w:lvlText w:val="•"/>
      <w:lvlJc w:val="left"/>
      <w:pPr>
        <w:ind w:left="4588" w:hanging="263"/>
      </w:pPr>
      <w:rPr/>
    </w:lvl>
    <w:lvl w:ilvl="5">
      <w:start w:val="0"/>
      <w:numFmt w:val="bullet"/>
      <w:lvlText w:val="•"/>
      <w:lvlJc w:val="left"/>
      <w:pPr>
        <w:ind w:left="5430" w:hanging="263"/>
      </w:pPr>
      <w:rPr/>
    </w:lvl>
    <w:lvl w:ilvl="6">
      <w:start w:val="0"/>
      <w:numFmt w:val="bullet"/>
      <w:lvlText w:val="•"/>
      <w:lvlJc w:val="left"/>
      <w:pPr>
        <w:ind w:left="6272" w:hanging="262.9999999999991"/>
      </w:pPr>
      <w:rPr/>
    </w:lvl>
    <w:lvl w:ilvl="7">
      <w:start w:val="0"/>
      <w:numFmt w:val="bullet"/>
      <w:lvlText w:val="•"/>
      <w:lvlJc w:val="left"/>
      <w:pPr>
        <w:ind w:left="7114" w:hanging="263"/>
      </w:pPr>
      <w:rPr/>
    </w:lvl>
    <w:lvl w:ilvl="8">
      <w:start w:val="0"/>
      <w:numFmt w:val="bullet"/>
      <w:lvlText w:val="•"/>
      <w:lvlJc w:val="left"/>
      <w:pPr>
        <w:ind w:left="7956" w:hanging="26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657" w:hanging="247"/>
      </w:pPr>
      <w:rPr/>
    </w:lvl>
    <w:lvl w:ilvl="4">
      <w:start w:val="0"/>
      <w:numFmt w:val="bullet"/>
      <w:lvlText w:val="•"/>
      <w:lvlJc w:val="left"/>
      <w:pPr>
        <w:ind w:left="3655" w:hanging="247"/>
      </w:pPr>
      <w:rPr/>
    </w:lvl>
    <w:lvl w:ilvl="5">
      <w:start w:val="0"/>
      <w:numFmt w:val="bullet"/>
      <w:lvlText w:val="•"/>
      <w:lvlJc w:val="left"/>
      <w:pPr>
        <w:ind w:left="4652" w:hanging="247"/>
      </w:pPr>
      <w:rPr/>
    </w:lvl>
    <w:lvl w:ilvl="6">
      <w:start w:val="0"/>
      <w:numFmt w:val="bullet"/>
      <w:lvlText w:val="•"/>
      <w:lvlJc w:val="left"/>
      <w:pPr>
        <w:ind w:left="5650" w:hanging="247"/>
      </w:pPr>
      <w:rPr/>
    </w:lvl>
    <w:lvl w:ilvl="7">
      <w:start w:val="0"/>
      <w:numFmt w:val="bullet"/>
      <w:lvlText w:val="•"/>
      <w:lvlJc w:val="left"/>
      <w:pPr>
        <w:ind w:left="6647" w:hanging="247"/>
      </w:pPr>
      <w:rPr/>
    </w:lvl>
    <w:lvl w:ilvl="8">
      <w:start w:val="0"/>
      <w:numFmt w:val="bullet"/>
      <w:lvlText w:val="•"/>
      <w:lvlJc w:val="left"/>
      <w:pPr>
        <w:ind w:left="7645" w:hanging="24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" w:lineRule="auto"/>
      <w:ind w:left="705" w:hanging="29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b w:val="1"/>
      <w:sz w:val="34"/>
      <w:szCs w:val="34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20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spacing w:before="1"/>
      <w:ind w:left="705" w:hanging="298"/>
      <w:jc w:val="both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232"/>
      <w:ind w:left="120"/>
    </w:pPr>
    <w:rPr>
      <w:b w:val="1"/>
      <w:bCs w:val="1"/>
      <w:sz w:val="34"/>
      <w:szCs w:val="34"/>
    </w:rPr>
  </w:style>
  <w:style w:type="paragraph" w:styleId="ListParagraph">
    <w:name w:val="List Paragraph"/>
    <w:basedOn w:val="Normal"/>
    <w:uiPriority w:val="1"/>
    <w:qFormat w:val="1"/>
    <w:pPr>
      <w:spacing w:before="13"/>
      <w:ind w:left="1220" w:hanging="397"/>
      <w:jc w:val="both"/>
    </w:pPr>
  </w:style>
  <w:style w:type="paragraph" w:styleId="TableParagraph" w:customStyle="1">
    <w:name w:val="Table Paragraph"/>
    <w:basedOn w:val="Normal"/>
    <w:uiPriority w:val="1"/>
    <w:qFormat w:val="1"/>
  </w:style>
  <w:style w:type="table" w:styleId="TableGrid">
    <w:name w:val="Table Grid"/>
    <w:basedOn w:val="TableNormal"/>
    <w:uiPriority w:val="39"/>
    <w:rsid w:val="004D39F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/soAySQ8qIP+LclQIFaJSwkT8A==">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2022-03-28T01:33:00Z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2022-03-28T00:00:00Z</vt:filetime>
  </property>
</Properties>
</file>